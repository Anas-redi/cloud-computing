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6A" w:rsidRDefault="00975174" w:rsidP="00986701">
      <w:pPr>
        <w:pStyle w:val="LabTitle"/>
        <w:rPr>
          <w:rStyle w:val="LabTitleInstVersred"/>
          <w:b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EB157C" w:rsidRPr="00EB157C">
        <w:t xml:space="preserve">Discover </w:t>
      </w:r>
      <w:r w:rsidR="00EB157C" w:rsidRPr="00375A58">
        <w:t>Your</w:t>
      </w:r>
      <w:r w:rsidR="00EB157C" w:rsidRPr="00EB157C">
        <w:t xml:space="preserve"> Own Risky Online Behavior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:rsidR="00484105" w:rsidRDefault="00484105" w:rsidP="008C21D8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:rsidR="003B46E1" w:rsidRPr="0002636A" w:rsidRDefault="00A0558C" w:rsidP="00812997">
      <w:pPr>
        <w:pStyle w:val="BodyTextL25"/>
      </w:pPr>
      <w:r>
        <w:t>Explore</w:t>
      </w:r>
      <w:r w:rsidR="00C71ACC">
        <w:t xml:space="preserve"> actions performed online that may compromise your safety or privacy</w:t>
      </w:r>
      <w:r w:rsidR="0002636A">
        <w:t>.</w:t>
      </w:r>
    </w:p>
    <w:p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:rsidR="00737EEE" w:rsidRDefault="004F74AA" w:rsidP="00737EEE">
      <w:pPr>
        <w:pStyle w:val="BodyTextL25"/>
      </w:pPr>
      <w:r w:rsidRPr="004F74AA">
        <w:t>The Internet is a hostile environment</w:t>
      </w:r>
      <w:r w:rsidR="006260D2">
        <w:t>,</w:t>
      </w:r>
      <w:r w:rsidRPr="004F74AA">
        <w:t xml:space="preserve"> and you must be vigilant to ensure your data </w:t>
      </w:r>
      <w:r w:rsidR="006260D2">
        <w:t>is not</w:t>
      </w:r>
      <w:r w:rsidRPr="004F74AA">
        <w:t xml:space="preserve"> compromised. </w:t>
      </w:r>
      <w:r>
        <w:t>Attackers are creative and will attempt many different techniques to trick users</w:t>
      </w:r>
      <w:r w:rsidRPr="004F74AA">
        <w:t>.</w:t>
      </w:r>
      <w:r>
        <w:t xml:space="preserve"> This lab helps you identify risky online behavior and provide tips on how to become safer online.</w:t>
      </w:r>
    </w:p>
    <w:p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:rsidR="00234FC2" w:rsidRDefault="004F74AA" w:rsidP="003B46E1">
      <w:pPr>
        <w:pStyle w:val="BodyTextL25"/>
      </w:pPr>
      <w:r>
        <w:t xml:space="preserve">Answer the questions below with honesty and take note of how many points each </w:t>
      </w:r>
      <w:r w:rsidRPr="00EE04BC">
        <w:rPr>
          <w:noProof/>
        </w:rPr>
        <w:t>answer</w:t>
      </w:r>
      <w:r>
        <w:t xml:space="preserve"> gives you. Add all points to a total score and move </w:t>
      </w:r>
      <w:r w:rsidRPr="00EE04BC">
        <w:rPr>
          <w:noProof/>
        </w:rPr>
        <w:t>on</w:t>
      </w:r>
      <w:r w:rsidR="00EE04BC">
        <w:rPr>
          <w:noProof/>
        </w:rPr>
        <w:t xml:space="preserve"> </w:t>
      </w:r>
      <w:r w:rsidRPr="00EE04BC">
        <w:rPr>
          <w:noProof/>
        </w:rPr>
        <w:t>to</w:t>
      </w:r>
      <w:r>
        <w:t xml:space="preserve"> Part 2 for an analysis of your online behavior.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What kind of information do you share </w:t>
      </w:r>
      <w:r w:rsidR="00EE04BC">
        <w:rPr>
          <w:noProof/>
        </w:rPr>
        <w:t>with</w:t>
      </w:r>
      <w:r>
        <w:t xml:space="preserve"> social media sites?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Everything; I rely on social media to keep in touch with friends and family.</w:t>
      </w:r>
      <w:r w:rsidR="004F74AA">
        <w:t xml:space="preserve"> (3 points)</w:t>
      </w:r>
    </w:p>
    <w:p w:rsidR="00D06AD3" w:rsidRDefault="00D06AD3" w:rsidP="00234FC2">
      <w:pPr>
        <w:pStyle w:val="SubStepNum"/>
      </w:pPr>
      <w:r>
        <w:t xml:space="preserve">Articles and </w:t>
      </w:r>
      <w:proofErr w:type="gramStart"/>
      <w:r>
        <w:t>news</w:t>
      </w:r>
      <w:proofErr w:type="gramEnd"/>
      <w:r>
        <w:t xml:space="preserve"> I find or read (2 </w:t>
      </w:r>
      <w:r w:rsidRPr="00EE04BC">
        <w:rPr>
          <w:noProof/>
        </w:rPr>
        <w:t>point</w:t>
      </w:r>
      <w:r>
        <w:rPr>
          <w:noProof/>
        </w:rPr>
        <w:t>s</w:t>
      </w:r>
      <w:r>
        <w:t>)</w:t>
      </w:r>
    </w:p>
    <w:p w:rsidR="00D06AD3" w:rsidRDefault="00D06AD3" w:rsidP="00234FC2">
      <w:pPr>
        <w:pStyle w:val="SubStepNum"/>
      </w:pPr>
      <w:r>
        <w:t xml:space="preserve">It </w:t>
      </w:r>
      <w:r w:rsidRPr="00EE04BC">
        <w:rPr>
          <w:noProof/>
        </w:rPr>
        <w:t>depends</w:t>
      </w:r>
      <w:r>
        <w:t>; I filter out what I share and with who</w:t>
      </w:r>
      <w:r w:rsidR="00B46038">
        <w:t>m</w:t>
      </w:r>
      <w:r>
        <w:t xml:space="preserve"> I share. (1 point)</w:t>
      </w:r>
    </w:p>
    <w:p w:rsidR="00234FC2" w:rsidRDefault="00234FC2" w:rsidP="00234FC2">
      <w:pPr>
        <w:pStyle w:val="SubStepNum"/>
      </w:pPr>
      <w:r>
        <w:t>Nothing; I do</w:t>
      </w:r>
      <w:r w:rsidR="00493B8D">
        <w:t xml:space="preserve"> not</w:t>
      </w:r>
      <w:r>
        <w:t xml:space="preserve"> use social media.</w:t>
      </w:r>
      <w:r w:rsidR="004F74AA">
        <w:t xml:space="preserve"> (0 </w:t>
      </w:r>
      <w:r w:rsidR="004F74AA" w:rsidRPr="00EE04BC">
        <w:rPr>
          <w:noProof/>
        </w:rPr>
        <w:t>point</w:t>
      </w:r>
      <w:r w:rsidR="00EE04BC">
        <w:rPr>
          <w:noProof/>
        </w:rPr>
        <w:t>s</w:t>
      </w:r>
      <w:r w:rsidR="004F74AA">
        <w:t>)</w:t>
      </w:r>
    </w:p>
    <w:p w:rsidR="00234FC2" w:rsidRDefault="00234FC2" w:rsidP="00493B8D">
      <w:pPr>
        <w:pStyle w:val="SubStepAlpha"/>
        <w:tabs>
          <w:tab w:val="left" w:pos="8640"/>
          <w:tab w:val="left" w:leader="underscore" w:pos="10080"/>
        </w:tabs>
      </w:pPr>
      <w:r>
        <w:t>When you create a new account in an online service, you: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Re-use the same password used in other services to make it easier to remember.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Create a password that is as easy as possible so you can remember it.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Create a very complex password and store it in a password manager service.</w:t>
      </w:r>
      <w:r w:rsidR="004F74AA">
        <w:t xml:space="preserve"> (1 point)</w:t>
      </w:r>
    </w:p>
    <w:p w:rsidR="00D06AD3" w:rsidRDefault="00D06AD3" w:rsidP="00D06AD3">
      <w:pPr>
        <w:pStyle w:val="SubStepNum"/>
      </w:pPr>
      <w:r>
        <w:t xml:space="preserve">Create a new password that is similar </w:t>
      </w:r>
      <w:r w:rsidR="000E45C8">
        <w:t xml:space="preserve">to, </w:t>
      </w:r>
      <w:r>
        <w:t>but different from</w:t>
      </w:r>
      <w:r w:rsidR="000E45C8">
        <w:t>,</w:t>
      </w:r>
      <w:r>
        <w:t xml:space="preserve"> a password used in another service. (1 point)</w:t>
      </w:r>
    </w:p>
    <w:p w:rsidR="00D06AD3" w:rsidRDefault="00D06AD3" w:rsidP="00D06AD3">
      <w:pPr>
        <w:pStyle w:val="SubStepNum"/>
      </w:pPr>
      <w:r>
        <w:t>Create an entirely new strong password. (0 points)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When you receive an email with links to other sites: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You do</w:t>
      </w:r>
      <w:r w:rsidR="00493B8D">
        <w:t xml:space="preserve"> not</w:t>
      </w:r>
      <w:r>
        <w:t xml:space="preserve"> click the link because you never follow links sent to you via email.</w:t>
      </w:r>
      <w:r w:rsidR="004F74AA">
        <w:t xml:space="preserve"> (0 points)</w:t>
      </w:r>
    </w:p>
    <w:p w:rsidR="00234FC2" w:rsidRDefault="00234FC2" w:rsidP="00234FC2">
      <w:pPr>
        <w:pStyle w:val="SubStepNum"/>
      </w:pPr>
      <w:r>
        <w:t>You click the links because the email server has already scanned the email.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 xml:space="preserve">You click all links if the email came from a </w:t>
      </w:r>
      <w:r w:rsidR="00E15C05">
        <w:t>person you know</w:t>
      </w:r>
      <w:r>
        <w:t>.</w:t>
      </w:r>
      <w:r w:rsidR="004F74AA">
        <w:t xml:space="preserve"> (2 points)</w:t>
      </w:r>
    </w:p>
    <w:p w:rsidR="00234FC2" w:rsidRDefault="00234FC2" w:rsidP="00234FC2">
      <w:pPr>
        <w:pStyle w:val="SubStepNum"/>
      </w:pPr>
      <w:r>
        <w:t>You hover the mouse on links to verify the destination URL before clicking.</w:t>
      </w:r>
      <w:r w:rsidR="004F74AA">
        <w:t xml:space="preserve"> (1 point)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A pop-up window is displayed as you visit a website. It states your computer is at risk and you should download and install a diagnostics program to make it safe: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You click, download</w:t>
      </w:r>
      <w:r w:rsidR="00E15C05">
        <w:t>,</w:t>
      </w:r>
      <w:r>
        <w:t xml:space="preserve"> and install the program to keep your computer safe.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You inspect the pop-up windows and hover</w:t>
      </w:r>
      <w:r w:rsidR="00E15C05">
        <w:t xml:space="preserve"> over</w:t>
      </w:r>
      <w:r>
        <w:t xml:space="preserve"> the link to verify its validity.</w:t>
      </w:r>
      <w:r w:rsidR="004F74AA">
        <w:t xml:space="preserve"> (3 points)</w:t>
      </w:r>
    </w:p>
    <w:p w:rsidR="00234FC2" w:rsidRDefault="00D06AD3" w:rsidP="00493B8D">
      <w:pPr>
        <w:pStyle w:val="SubStepNum"/>
      </w:pPr>
      <w:r>
        <w:t>Ignore the message, making sure you don’t click it or download the program and close the website. (0 points)</w:t>
      </w:r>
    </w:p>
    <w:p w:rsidR="004F74AA" w:rsidRDefault="004F74AA" w:rsidP="00493B8D">
      <w:pPr>
        <w:pStyle w:val="SubStepAlpha"/>
        <w:tabs>
          <w:tab w:val="left" w:pos="8640"/>
          <w:tab w:val="right" w:leader="underscore" w:pos="10080"/>
        </w:tabs>
      </w:pPr>
      <w:r>
        <w:lastRenderedPageBreak/>
        <w:t xml:space="preserve">When you need to log into your financial institution’s </w:t>
      </w:r>
      <w:r w:rsidRPr="00EE04BC">
        <w:rPr>
          <w:noProof/>
        </w:rPr>
        <w:t>website</w:t>
      </w:r>
      <w:r>
        <w:t xml:space="preserve"> to perform a task, you:</w:t>
      </w:r>
      <w:r w:rsidR="00D06AD3">
        <w:tab/>
      </w:r>
      <w:r w:rsidR="00D06AD3">
        <w:tab/>
      </w:r>
    </w:p>
    <w:p w:rsidR="004F74AA" w:rsidRDefault="004F74AA" w:rsidP="004F74AA">
      <w:pPr>
        <w:pStyle w:val="SubStepNum"/>
      </w:pPr>
      <w:r>
        <w:t>Enter your login information immediately. (3 points)</w:t>
      </w:r>
    </w:p>
    <w:p w:rsidR="004F74AA" w:rsidRDefault="004F74AA" w:rsidP="004F74AA">
      <w:pPr>
        <w:pStyle w:val="SubStepNum"/>
      </w:pPr>
      <w:r>
        <w:t xml:space="preserve">You verify the URL to ensure it </w:t>
      </w:r>
      <w:r w:rsidRPr="00EE04BC">
        <w:rPr>
          <w:noProof/>
        </w:rPr>
        <w:t>is</w:t>
      </w:r>
      <w:r>
        <w:t xml:space="preserve"> the institution you were looking for before entering any information. (0 points)</w:t>
      </w:r>
    </w:p>
    <w:p w:rsidR="004F74AA" w:rsidRDefault="004F74AA" w:rsidP="004F74AA">
      <w:pPr>
        <w:pStyle w:val="SubStepNum"/>
      </w:pPr>
      <w:r>
        <w:t>You don’t use online banking or any online financial services. (0 points)</w:t>
      </w:r>
    </w:p>
    <w:p w:rsidR="00234FC2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read about a program and decide to give it a try. You look around the Internet and find a trial version on </w:t>
      </w:r>
      <w:r w:rsidRPr="00EE04BC">
        <w:rPr>
          <w:noProof/>
        </w:rPr>
        <w:t>a</w:t>
      </w:r>
      <w:r w:rsidR="00EE04BC">
        <w:rPr>
          <w:noProof/>
        </w:rPr>
        <w:t>n</w:t>
      </w:r>
      <w:r w:rsidRPr="00EE04BC">
        <w:rPr>
          <w:noProof/>
        </w:rPr>
        <w:t xml:space="preserve"> unknown</w:t>
      </w:r>
      <w:r w:rsidR="00B02B97">
        <w:rPr>
          <w:noProof/>
        </w:rPr>
        <w:t xml:space="preserve"> site</w:t>
      </w:r>
      <w:r w:rsidR="00234FC2" w:rsidRPr="00EE04BC">
        <w:rPr>
          <w:noProof/>
        </w:rPr>
        <w:t>,</w:t>
      </w:r>
      <w:r w:rsidR="00234FC2">
        <w:t xml:space="preserve"> you:</w:t>
      </w:r>
      <w:r w:rsidR="00D06AD3">
        <w:tab/>
      </w:r>
      <w:r w:rsidR="00D06AD3">
        <w:tab/>
      </w:r>
    </w:p>
    <w:p w:rsidR="00234FC2" w:rsidRDefault="004F74AA" w:rsidP="00234FC2">
      <w:pPr>
        <w:pStyle w:val="SubStepNum"/>
      </w:pPr>
      <w:r>
        <w:t>Promptly download and install the program. (3 points)</w:t>
      </w:r>
    </w:p>
    <w:p w:rsidR="00234FC2" w:rsidRDefault="004F74AA" w:rsidP="00234FC2">
      <w:pPr>
        <w:pStyle w:val="SubStepNum"/>
      </w:pPr>
      <w:r>
        <w:t>Search for more information about the program creator before downloading it. (1 points)</w:t>
      </w:r>
    </w:p>
    <w:p w:rsidR="00D06AD3" w:rsidRDefault="00D06AD3">
      <w:pPr>
        <w:pStyle w:val="SubStepNum"/>
      </w:pPr>
      <w:r>
        <w:t>Do not download or install the program. (0 points)</w:t>
      </w:r>
    </w:p>
    <w:p w:rsidR="004F74AA" w:rsidRDefault="004F74AA" w:rsidP="0076567F">
      <w:pPr>
        <w:pStyle w:val="SubStepAlpha"/>
        <w:tabs>
          <w:tab w:val="left" w:pos="8640"/>
          <w:tab w:val="right" w:leader="underscore" w:pos="10080"/>
        </w:tabs>
      </w:pPr>
      <w:r>
        <w:t>You find a USB drive while walking to work. you:</w:t>
      </w:r>
      <w:r w:rsidR="00D06AD3">
        <w:tab/>
      </w:r>
      <w:r w:rsidR="00D06AD3">
        <w:tab/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look at its contents. (3 points)</w:t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completely erase its contents before re-using it. (3 points)</w:t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run an anti-virus</w:t>
      </w:r>
      <w:r w:rsidR="00B02B97">
        <w:t xml:space="preserve"> scan</w:t>
      </w:r>
      <w:r>
        <w:t xml:space="preserve"> before re-using it for your own files (3 points)</w:t>
      </w:r>
    </w:p>
    <w:p w:rsidR="004F74AA" w:rsidRDefault="004F74AA" w:rsidP="004F74AA">
      <w:pPr>
        <w:pStyle w:val="SubStepNum"/>
      </w:pPr>
      <w:r>
        <w:t>Don’t pick it up. (0 points)</w:t>
      </w:r>
    </w:p>
    <w:p w:rsidR="004F74AA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need to connect to the Internet and </w:t>
      </w:r>
      <w:r w:rsidR="00B02B97">
        <w:t xml:space="preserve">you </w:t>
      </w:r>
      <w:r>
        <w:t xml:space="preserve">find an open Wi-Fi hotspot. </w:t>
      </w:r>
      <w:r w:rsidRPr="00EE04BC">
        <w:rPr>
          <w:noProof/>
        </w:rPr>
        <w:t>Y</w:t>
      </w:r>
      <w:r w:rsidR="00EE04BC" w:rsidRPr="00EE04BC">
        <w:rPr>
          <w:noProof/>
        </w:rPr>
        <w:t>ou:</w:t>
      </w:r>
      <w:r w:rsidR="00D06AD3">
        <w:rPr>
          <w:noProof/>
        </w:rPr>
        <w:tab/>
      </w:r>
      <w:r w:rsidR="00D06AD3">
        <w:rPr>
          <w:noProof/>
        </w:rPr>
        <w:tab/>
      </w:r>
    </w:p>
    <w:p w:rsidR="004F74AA" w:rsidRDefault="004F74AA" w:rsidP="004F74AA">
      <w:pPr>
        <w:pStyle w:val="SubStepNum"/>
      </w:pPr>
      <w:r>
        <w:t>Connect to it and use the Internet. (3 points)</w:t>
      </w:r>
    </w:p>
    <w:p w:rsidR="004F74AA" w:rsidRDefault="004F74AA" w:rsidP="004F74AA">
      <w:pPr>
        <w:pStyle w:val="SubStepNum"/>
      </w:pPr>
      <w:r>
        <w:t>Don’t connect to it and wait until you have a trusted connection. (0 points)</w:t>
      </w:r>
    </w:p>
    <w:p w:rsidR="008E6F1C" w:rsidRDefault="004F74AA">
      <w:pPr>
        <w:pStyle w:val="SubStepNum"/>
      </w:pPr>
      <w:r>
        <w:t>Connect to it and establishes a VPN to a trusted server before sending any information. (0 points)</w:t>
      </w:r>
    </w:p>
    <w:p w:rsidR="004F74AA" w:rsidRPr="004F74AA" w:rsidRDefault="00BC2338">
      <w:pPr>
        <w:pStyle w:val="PartHead"/>
      </w:pPr>
      <w:r>
        <w:t>Analyze Your Online Behavior</w:t>
      </w:r>
    </w:p>
    <w:p w:rsidR="008E6F1C" w:rsidRDefault="004F74AA" w:rsidP="0076567F">
      <w:pPr>
        <w:pStyle w:val="BodyTextL25"/>
      </w:pPr>
      <w:r>
        <w:t xml:space="preserve">The higher your score, the less safe your online behaviors are. The goal is to be 100% safe by paying attention to all your online interactions. This is very important as it only takes one mistake to </w:t>
      </w:r>
      <w:r w:rsidR="00BC2338">
        <w:t xml:space="preserve">compromise </w:t>
      </w:r>
      <w:r>
        <w:t>your computer and data.</w:t>
      </w:r>
    </w:p>
    <w:p w:rsidR="008E6F1C" w:rsidRDefault="008E6F1C" w:rsidP="00004D81">
      <w:pPr>
        <w:pStyle w:val="BodyTextL25"/>
        <w:tabs>
          <w:tab w:val="left" w:pos="4950"/>
          <w:tab w:val="right" w:leader="underscore" w:pos="7470"/>
        </w:tabs>
      </w:pPr>
      <w:r>
        <w:t xml:space="preserve">Add up the points from Part 1. </w:t>
      </w:r>
      <w:r w:rsidR="00FC7C7F">
        <w:t>Record your score.</w:t>
      </w:r>
      <w:r w:rsidR="00FC7C7F">
        <w:tab/>
      </w:r>
      <w:r w:rsidR="00FC7C7F">
        <w:tab/>
      </w:r>
    </w:p>
    <w:p w:rsidR="008E6F1C" w:rsidRDefault="008E6F1C" w:rsidP="008E6F1C">
      <w:pPr>
        <w:pStyle w:val="BodyTextL25"/>
      </w:pPr>
      <w:r w:rsidRPr="00004D81">
        <w:rPr>
          <w:b/>
        </w:rPr>
        <w:t>0</w:t>
      </w:r>
      <w:r>
        <w:t>: You are very safe online.</w:t>
      </w:r>
    </w:p>
    <w:p w:rsidR="008E6F1C" w:rsidRDefault="008E6F1C" w:rsidP="008E6F1C">
      <w:pPr>
        <w:pStyle w:val="BodyTextL25"/>
      </w:pPr>
      <w:r w:rsidRPr="00004D81">
        <w:rPr>
          <w:b/>
        </w:rPr>
        <w:t>0 – 3</w:t>
      </w:r>
      <w:r>
        <w:t>: You are somewhat safe online but should still change your behavior to be completely safe.</w:t>
      </w:r>
    </w:p>
    <w:p w:rsidR="008E6F1C" w:rsidRDefault="008E6F1C" w:rsidP="008E6F1C">
      <w:pPr>
        <w:pStyle w:val="BodyTextL25"/>
      </w:pPr>
      <w:r w:rsidRPr="00004D81">
        <w:rPr>
          <w:b/>
        </w:rPr>
        <w:t>3 – 17</w:t>
      </w:r>
      <w:r>
        <w:t>: You have unsafe behavior online and have a high risk of</w:t>
      </w:r>
      <w:r w:rsidR="006715F5">
        <w:t xml:space="preserve"> becoming</w:t>
      </w:r>
      <w:r>
        <w:t xml:space="preserve"> compromised.</w:t>
      </w:r>
    </w:p>
    <w:p w:rsidR="008E6F1C" w:rsidRDefault="008E6F1C" w:rsidP="00004D81">
      <w:pPr>
        <w:pStyle w:val="BodyTextL25"/>
      </w:pPr>
      <w:r w:rsidRPr="00004D81">
        <w:rPr>
          <w:b/>
        </w:rPr>
        <w:t>18 or more</w:t>
      </w:r>
      <w:r>
        <w:t xml:space="preserve">: </w:t>
      </w:r>
      <w:r w:rsidR="006715F5">
        <w:t>Y</w:t>
      </w:r>
      <w:r>
        <w:t xml:space="preserve">ou are very unsafe online and will </w:t>
      </w:r>
      <w:r w:rsidR="006715F5">
        <w:t>be c</w:t>
      </w:r>
      <w:r>
        <w:t>ompromised.</w:t>
      </w:r>
    </w:p>
    <w:p w:rsidR="004F74AA" w:rsidRDefault="004F74AA" w:rsidP="00004D81">
      <w:pPr>
        <w:pStyle w:val="BodyTextL25"/>
      </w:pPr>
      <w:r>
        <w:t>Below are a few</w:t>
      </w:r>
      <w:r w:rsidR="006715F5">
        <w:t xml:space="preserve"> important online safety tips</w:t>
      </w:r>
      <w:r>
        <w:t>.</w:t>
      </w:r>
    </w:p>
    <w:p w:rsidR="004F74AA" w:rsidRPr="004F74AA" w:rsidRDefault="004F74AA" w:rsidP="00004D81">
      <w:pPr>
        <w:pStyle w:val="SubStepAlpha"/>
      </w:pPr>
      <w:r w:rsidRPr="004F74AA">
        <w:t xml:space="preserve">The more information you share on social media, the more you allow an attacker to know you. With more knowledge, an attacker can craft a much more targeted attack. For example, by sharing with the world you went to a car race, an attacker can craft a malicious email coming from the ticketing company responsible for the race event. Because you have just been to </w:t>
      </w:r>
      <w:r w:rsidR="001F5412">
        <w:t>the</w:t>
      </w:r>
      <w:r w:rsidR="001F5412" w:rsidRPr="004F74AA">
        <w:t xml:space="preserve"> </w:t>
      </w:r>
      <w:r w:rsidRPr="004F74AA">
        <w:t>event, the email seem</w:t>
      </w:r>
      <w:r w:rsidR="001F5412">
        <w:t>s</w:t>
      </w:r>
      <w:r w:rsidRPr="004F74AA">
        <w:t xml:space="preserve"> more credible.</w:t>
      </w:r>
    </w:p>
    <w:p w:rsidR="004F74AA" w:rsidRDefault="001F5412" w:rsidP="00004D81">
      <w:pPr>
        <w:pStyle w:val="SubStepAlpha"/>
      </w:pPr>
      <w:r>
        <w:t>Reusing</w:t>
      </w:r>
      <w:r w:rsidRPr="004F74AA">
        <w:t xml:space="preserve"> </w:t>
      </w:r>
      <w:r w:rsidR="004F74AA" w:rsidRPr="004F74AA">
        <w:t>passwords is a bad practice. If you reuse a password in a service under attacker</w:t>
      </w:r>
      <w:r>
        <w:t>s</w:t>
      </w:r>
      <w:r w:rsidR="00004D81">
        <w:t>’</w:t>
      </w:r>
      <w:r w:rsidR="004F74AA" w:rsidRPr="004F74AA">
        <w:t xml:space="preserve"> control, </w:t>
      </w:r>
      <w:r>
        <w:t>they</w:t>
      </w:r>
      <w:r w:rsidR="004F74AA" w:rsidRPr="004F74AA">
        <w:t xml:space="preserve"> may be successful when attempting to log in as you in other services.</w:t>
      </w:r>
    </w:p>
    <w:p w:rsidR="004F74AA" w:rsidRDefault="004F74AA" w:rsidP="00004D81">
      <w:pPr>
        <w:pStyle w:val="SubStepAlpha"/>
      </w:pPr>
      <w:r>
        <w:t>Emails can be easily forged to look legitimate. Forged email</w:t>
      </w:r>
      <w:r w:rsidR="001F5412">
        <w:t>s</w:t>
      </w:r>
      <w:r>
        <w:t xml:space="preserve"> often contain links to malicious sites or malware. </w:t>
      </w:r>
      <w:r w:rsidR="001F5412">
        <w:t>As a general rule, do not</w:t>
      </w:r>
      <w:r w:rsidR="00BC2338">
        <w:t xml:space="preserve"> </w:t>
      </w:r>
      <w:r>
        <w:t xml:space="preserve">click </w:t>
      </w:r>
      <w:r w:rsidR="00BC2338">
        <w:t>embedded</w:t>
      </w:r>
      <w:r>
        <w:t xml:space="preserve"> links received via email.</w:t>
      </w:r>
    </w:p>
    <w:p w:rsidR="004F74AA" w:rsidRDefault="004F74AA" w:rsidP="00004D81">
      <w:pPr>
        <w:pStyle w:val="SubStepAlpha"/>
      </w:pPr>
      <w:r>
        <w:lastRenderedPageBreak/>
        <w:t xml:space="preserve">Do not accept any unsolicited software, especially if it comes from a web page. It is </w:t>
      </w:r>
      <w:r w:rsidR="00E253A4">
        <w:t xml:space="preserve">extremely </w:t>
      </w:r>
      <w:r>
        <w:t xml:space="preserve">unlikely that a web page will have a legitimate software update for you. It is strongly recommended to close the </w:t>
      </w:r>
      <w:r w:rsidR="00E253A4">
        <w:t xml:space="preserve">browser </w:t>
      </w:r>
      <w:r>
        <w:t>and use the operating system tools to check for</w:t>
      </w:r>
      <w:r w:rsidR="00004D81">
        <w:t xml:space="preserve"> the</w:t>
      </w:r>
      <w:r>
        <w:t xml:space="preserve"> updates.</w:t>
      </w:r>
    </w:p>
    <w:p w:rsidR="004F74AA" w:rsidRDefault="004F74AA" w:rsidP="00004D81">
      <w:pPr>
        <w:pStyle w:val="SubStepAlpha"/>
      </w:pPr>
      <w:r>
        <w:t>Malicious web pages can be easily made to look like a bank o</w:t>
      </w:r>
      <w:r w:rsidR="00EE04BC">
        <w:t>r</w:t>
      </w:r>
      <w:r>
        <w:t xml:space="preserve"> </w:t>
      </w:r>
      <w:r w:rsidRPr="00EE04BC">
        <w:rPr>
          <w:noProof/>
        </w:rPr>
        <w:t>financial</w:t>
      </w:r>
      <w:r>
        <w:t xml:space="preserve"> institution </w:t>
      </w:r>
      <w:r w:rsidRPr="00EE04BC">
        <w:rPr>
          <w:noProof/>
        </w:rPr>
        <w:t>website</w:t>
      </w:r>
      <w:r>
        <w:t xml:space="preserve">. Before clicking </w:t>
      </w:r>
      <w:r w:rsidR="0076567F">
        <w:t>the</w:t>
      </w:r>
      <w:r>
        <w:t xml:space="preserve"> links or providing any information, double-check the URL to make sure</w:t>
      </w:r>
      <w:r w:rsidR="00E253A4">
        <w:t xml:space="preserve"> it is</w:t>
      </w:r>
      <w:r>
        <w:t xml:space="preserve"> the </w:t>
      </w:r>
      <w:r w:rsidR="00E253A4">
        <w:t xml:space="preserve">correct </w:t>
      </w:r>
      <w:r>
        <w:t>web page.</w:t>
      </w:r>
    </w:p>
    <w:p w:rsidR="004F74AA" w:rsidRDefault="004F74AA" w:rsidP="00004D81">
      <w:pPr>
        <w:pStyle w:val="SubStepAlpha"/>
      </w:pPr>
      <w:r>
        <w:t xml:space="preserve">When you allow a program to </w:t>
      </w:r>
      <w:r w:rsidR="00E253A4">
        <w:t xml:space="preserve">run </w:t>
      </w:r>
      <w:r w:rsidR="00EE04BC">
        <w:rPr>
          <w:noProof/>
        </w:rPr>
        <w:t>o</w:t>
      </w:r>
      <w:r w:rsidRPr="00EE04BC">
        <w:rPr>
          <w:noProof/>
        </w:rPr>
        <w:t>n</w:t>
      </w:r>
      <w:r>
        <w:t xml:space="preserve"> your computer, you give it a lot of power. Choose wisely before allowing a program to </w:t>
      </w:r>
      <w:r w:rsidR="00E253A4">
        <w:t>run</w:t>
      </w:r>
      <w:r>
        <w:t>. Research to make</w:t>
      </w:r>
      <w:r w:rsidR="00E253A4">
        <w:t xml:space="preserve"> sure</w:t>
      </w:r>
      <w:r>
        <w:t xml:space="preserve"> the company or individual behind the program is a serious and legit</w:t>
      </w:r>
      <w:r w:rsidR="00F16255">
        <w:t>imate</w:t>
      </w:r>
      <w:r>
        <w:t xml:space="preserve"> author. Also, only download the program from </w:t>
      </w:r>
      <w:r w:rsidR="00BC2338">
        <w:t xml:space="preserve">the official website of </w:t>
      </w:r>
      <w:r>
        <w:t>the company or individual.</w:t>
      </w:r>
    </w:p>
    <w:p w:rsidR="004F74AA" w:rsidRDefault="004F74AA" w:rsidP="00004D81">
      <w:pPr>
        <w:pStyle w:val="SubStepAlpha"/>
      </w:pPr>
      <w:r>
        <w:t xml:space="preserve">USB drives and thumb drives include a tiny controller to allow computers to communicate with it. It is possible to infect that controller and instruct it to </w:t>
      </w:r>
      <w:r w:rsidR="00F16255">
        <w:t xml:space="preserve">install </w:t>
      </w:r>
      <w:r>
        <w:t xml:space="preserve">malicious software </w:t>
      </w:r>
      <w:r w:rsidRPr="00EE04BC">
        <w:rPr>
          <w:noProof/>
        </w:rPr>
        <w:t>on</w:t>
      </w:r>
      <w:r>
        <w:t xml:space="preserve"> the host computer. </w:t>
      </w:r>
      <w:r w:rsidR="0076567F">
        <w:t xml:space="preserve">Because </w:t>
      </w:r>
      <w:r>
        <w:t>the malware is hosted in the USB controller itself and not in</w:t>
      </w:r>
      <w:r w:rsidR="00EE04BC">
        <w:t xml:space="preserve"> the</w:t>
      </w:r>
      <w:r>
        <w:t xml:space="preserve"> </w:t>
      </w:r>
      <w:r w:rsidRPr="00EE04BC">
        <w:rPr>
          <w:noProof/>
        </w:rPr>
        <w:t>data</w:t>
      </w:r>
      <w:r>
        <w:t xml:space="preserve"> area, no amount of erasing or anti-virus scanning will detect the malware.</w:t>
      </w:r>
    </w:p>
    <w:p w:rsidR="004F74AA" w:rsidRDefault="004F74AA" w:rsidP="0076567F">
      <w:pPr>
        <w:pStyle w:val="SubStepAlpha"/>
      </w:pPr>
      <w:r>
        <w:t xml:space="preserve">Attackers will often deploy fake Wi-Fi hotspots to lure users. </w:t>
      </w:r>
      <w:r w:rsidR="00FC7C7F">
        <w:t xml:space="preserve">Because </w:t>
      </w:r>
      <w:r>
        <w:t>the attacker has access to all the information exchange</w:t>
      </w:r>
      <w:r w:rsidR="00F16255">
        <w:t>d</w:t>
      </w:r>
      <w:r>
        <w:t xml:space="preserve"> via the compromised hotspot, users </w:t>
      </w:r>
      <w:r w:rsidR="00F16255">
        <w:t xml:space="preserve">connected to </w:t>
      </w:r>
      <w:r>
        <w:t>that hotspot are at risk. Never use unknown Wi-Fi hot spots without encrypting your traffic through a VPN.</w:t>
      </w:r>
      <w:r w:rsidR="00FC7C7F">
        <w:t xml:space="preserve"> </w:t>
      </w:r>
      <w:r w:rsidR="001D0380">
        <w:t>Never</w:t>
      </w:r>
      <w:r w:rsidR="00FC7C7F">
        <w:t xml:space="preserve"> p</w:t>
      </w:r>
      <w:r>
        <w:t xml:space="preserve">rovide sensitive data such as </w:t>
      </w:r>
      <w:r w:rsidR="00FC7C7F">
        <w:t xml:space="preserve">credit </w:t>
      </w:r>
      <w:r>
        <w:t>card numbers while using an unknown network (wired</w:t>
      </w:r>
      <w:r w:rsidR="001D0380">
        <w:t xml:space="preserve"> or wireless</w:t>
      </w:r>
      <w:r>
        <w:t>)</w:t>
      </w:r>
      <w:r w:rsidR="00FC7C7F">
        <w:t>.</w:t>
      </w:r>
    </w:p>
    <w:p w:rsidR="007C423C" w:rsidRDefault="007C423C" w:rsidP="0076567F">
      <w:pPr>
        <w:pStyle w:val="LabSection"/>
      </w:pPr>
      <w:r>
        <w:t>Reflection</w:t>
      </w:r>
    </w:p>
    <w:p w:rsidR="007C423C" w:rsidRDefault="007C423C">
      <w:pPr>
        <w:pStyle w:val="BodyTextL25"/>
      </w:pPr>
      <w:r>
        <w:t>After analyzing your online behavior, what changes would you make to protect yourself online?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234FC2" w:rsidRDefault="007C423C">
      <w:pPr>
        <w:pStyle w:val="BodyTextL25"/>
      </w:pPr>
      <w:r>
        <w:t>_______________________________________________________________________________________</w:t>
      </w:r>
    </w:p>
    <w:p w:rsidR="0076567F" w:rsidRPr="0076567F" w:rsidRDefault="0076567F">
      <w:pPr>
        <w:pStyle w:val="BodyTextL25"/>
        <w:rPr>
          <w:rStyle w:val="AnswerGray"/>
        </w:rPr>
      </w:pPr>
      <w:r w:rsidRPr="0076567F">
        <w:rPr>
          <w:rStyle w:val="AnswerGray"/>
        </w:rPr>
        <w:t>Answers will vary.</w:t>
      </w:r>
      <w:bookmarkStart w:id="0" w:name="_GoBack"/>
      <w:bookmarkEnd w:id="0"/>
    </w:p>
    <w:sectPr w:rsidR="0076567F" w:rsidRPr="0076567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B40" w:rsidRDefault="00965B40" w:rsidP="0090659A">
      <w:pPr>
        <w:spacing w:after="0" w:line="240" w:lineRule="auto"/>
      </w:pPr>
      <w:r>
        <w:separator/>
      </w:r>
    </w:p>
    <w:p w:rsidR="00965B40" w:rsidRDefault="00965B40"/>
    <w:p w:rsidR="00965B40" w:rsidRDefault="00965B40"/>
    <w:p w:rsidR="00965B40" w:rsidRDefault="00965B40"/>
    <w:p w:rsidR="00965B40" w:rsidRDefault="00965B40"/>
  </w:endnote>
  <w:endnote w:type="continuationSeparator" w:id="0">
    <w:p w:rsidR="00965B40" w:rsidRDefault="00965B40" w:rsidP="0090659A">
      <w:pPr>
        <w:spacing w:after="0" w:line="240" w:lineRule="auto"/>
      </w:pPr>
      <w:r>
        <w:continuationSeparator/>
      </w:r>
    </w:p>
    <w:p w:rsidR="00965B40" w:rsidRDefault="00965B40"/>
    <w:p w:rsidR="00965B40" w:rsidRDefault="00965B40"/>
    <w:p w:rsidR="00965B40" w:rsidRDefault="00965B40"/>
    <w:p w:rsidR="00965B40" w:rsidRDefault="00965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B40" w:rsidRDefault="00965B40" w:rsidP="0090659A">
      <w:pPr>
        <w:spacing w:after="0" w:line="240" w:lineRule="auto"/>
      </w:pPr>
      <w:r>
        <w:separator/>
      </w:r>
    </w:p>
    <w:p w:rsidR="00965B40" w:rsidRDefault="00965B40"/>
    <w:p w:rsidR="00965B40" w:rsidRDefault="00965B40"/>
    <w:p w:rsidR="00965B40" w:rsidRDefault="00965B40"/>
    <w:p w:rsidR="00965B40" w:rsidRDefault="00965B40"/>
  </w:footnote>
  <w:footnote w:type="continuationSeparator" w:id="0">
    <w:p w:rsidR="00965B40" w:rsidRDefault="00965B40" w:rsidP="0090659A">
      <w:pPr>
        <w:spacing w:after="0" w:line="240" w:lineRule="auto"/>
      </w:pPr>
      <w:r>
        <w:continuationSeparator/>
      </w:r>
    </w:p>
    <w:p w:rsidR="00965B40" w:rsidRDefault="00965B40"/>
    <w:p w:rsidR="00965B40" w:rsidRDefault="00965B40"/>
    <w:p w:rsidR="00965B40" w:rsidRDefault="00965B40"/>
    <w:p w:rsidR="00965B40" w:rsidRDefault="00965B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BC23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Pr="00EB157C">
      <w:t>Discover Your Own Risky Online Behavior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C03C95">
    <w:pPr>
      <w:pStyle w:val="Header"/>
    </w:pPr>
    <w:ins w:id="1" w:author="Sukyi" w:date="2017-11-30T11:50:00Z">
      <w:r w:rsidRPr="003503B9">
        <w:rPr>
          <w:noProof/>
        </w:rPr>
        <w:drawing>
          <wp:inline distT="0" distB="0" distL="0" distR="0" wp14:anchorId="0BA3995D" wp14:editId="1E3F35A4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:rsidR="00C03C95" w:rsidRDefault="00C0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QUAn1em6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D81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5DAB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45C8"/>
    <w:rsid w:val="000E6418"/>
    <w:rsid w:val="000E65F0"/>
    <w:rsid w:val="000F072C"/>
    <w:rsid w:val="000F6743"/>
    <w:rsid w:val="001006C2"/>
    <w:rsid w:val="00100919"/>
    <w:rsid w:val="00103C51"/>
    <w:rsid w:val="00107B2B"/>
    <w:rsid w:val="001105D3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3221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210B"/>
    <w:rsid w:val="001B67D8"/>
    <w:rsid w:val="001B6F95"/>
    <w:rsid w:val="001C05A1"/>
    <w:rsid w:val="001C1D9E"/>
    <w:rsid w:val="001C7C3B"/>
    <w:rsid w:val="001D0380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412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4FC2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2FED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75A58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D26A9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0653"/>
    <w:rsid w:val="00477A80"/>
    <w:rsid w:val="00484105"/>
    <w:rsid w:val="00487E4C"/>
    <w:rsid w:val="00492BF2"/>
    <w:rsid w:val="004936C2"/>
    <w:rsid w:val="0049379C"/>
    <w:rsid w:val="00493B8D"/>
    <w:rsid w:val="00496A62"/>
    <w:rsid w:val="00497FAD"/>
    <w:rsid w:val="004A1CA0"/>
    <w:rsid w:val="004A22E9"/>
    <w:rsid w:val="004A485E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4A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4950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0D2"/>
    <w:rsid w:val="00626704"/>
    <w:rsid w:val="00642815"/>
    <w:rsid w:val="006428E5"/>
    <w:rsid w:val="00643641"/>
    <w:rsid w:val="00644958"/>
    <w:rsid w:val="00653FA5"/>
    <w:rsid w:val="006575A3"/>
    <w:rsid w:val="00664188"/>
    <w:rsid w:val="006715F5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0E6C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67F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23C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2997"/>
    <w:rsid w:val="00814BAA"/>
    <w:rsid w:val="00824295"/>
    <w:rsid w:val="008308A7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1D8"/>
    <w:rsid w:val="008C2920"/>
    <w:rsid w:val="008C4307"/>
    <w:rsid w:val="008D23DF"/>
    <w:rsid w:val="008D2417"/>
    <w:rsid w:val="008D73BF"/>
    <w:rsid w:val="008D7F09"/>
    <w:rsid w:val="008E371B"/>
    <w:rsid w:val="008E5B64"/>
    <w:rsid w:val="008E6F1C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3E34"/>
    <w:rsid w:val="00964DFA"/>
    <w:rsid w:val="00965B40"/>
    <w:rsid w:val="00970FBE"/>
    <w:rsid w:val="009727AC"/>
    <w:rsid w:val="00975174"/>
    <w:rsid w:val="0098155C"/>
    <w:rsid w:val="00983B77"/>
    <w:rsid w:val="0098670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0558C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2B97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03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233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3C95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1ACC"/>
    <w:rsid w:val="00C73520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06AD3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4818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D6C9B"/>
    <w:rsid w:val="00DE6F44"/>
    <w:rsid w:val="00DF633A"/>
    <w:rsid w:val="00E00F53"/>
    <w:rsid w:val="00E029E9"/>
    <w:rsid w:val="00E037D9"/>
    <w:rsid w:val="00E04927"/>
    <w:rsid w:val="00E130EB"/>
    <w:rsid w:val="00E15C05"/>
    <w:rsid w:val="00E162CD"/>
    <w:rsid w:val="00E16BA3"/>
    <w:rsid w:val="00E1720A"/>
    <w:rsid w:val="00E17FA5"/>
    <w:rsid w:val="00E21898"/>
    <w:rsid w:val="00E253A4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157C"/>
    <w:rsid w:val="00EB3082"/>
    <w:rsid w:val="00EB6C33"/>
    <w:rsid w:val="00ED3238"/>
    <w:rsid w:val="00ED6019"/>
    <w:rsid w:val="00ED7830"/>
    <w:rsid w:val="00EE04BC"/>
    <w:rsid w:val="00EE38A2"/>
    <w:rsid w:val="00EE3909"/>
    <w:rsid w:val="00EF3F92"/>
    <w:rsid w:val="00EF4205"/>
    <w:rsid w:val="00EF5939"/>
    <w:rsid w:val="00EF7327"/>
    <w:rsid w:val="00EF751A"/>
    <w:rsid w:val="00F01714"/>
    <w:rsid w:val="00F0258F"/>
    <w:rsid w:val="00F025B0"/>
    <w:rsid w:val="00F02D06"/>
    <w:rsid w:val="00F05336"/>
    <w:rsid w:val="00F056E5"/>
    <w:rsid w:val="00F06FDD"/>
    <w:rsid w:val="00F10819"/>
    <w:rsid w:val="00F16255"/>
    <w:rsid w:val="00F16F35"/>
    <w:rsid w:val="00F2229D"/>
    <w:rsid w:val="00F25ABB"/>
    <w:rsid w:val="00F27963"/>
    <w:rsid w:val="00F30446"/>
    <w:rsid w:val="00F36397"/>
    <w:rsid w:val="00F406D4"/>
    <w:rsid w:val="00F4135D"/>
    <w:rsid w:val="00F41F1B"/>
    <w:rsid w:val="00F46BD9"/>
    <w:rsid w:val="00F50DA5"/>
    <w:rsid w:val="00F5626C"/>
    <w:rsid w:val="00F60BE0"/>
    <w:rsid w:val="00F60E11"/>
    <w:rsid w:val="00F6280E"/>
    <w:rsid w:val="00F673C4"/>
    <w:rsid w:val="00F7050A"/>
    <w:rsid w:val="00F75533"/>
    <w:rsid w:val="00F76808"/>
    <w:rsid w:val="00F84C28"/>
    <w:rsid w:val="00F85D82"/>
    <w:rsid w:val="00F903A8"/>
    <w:rsid w:val="00F92728"/>
    <w:rsid w:val="00F9712D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7C7F"/>
    <w:rsid w:val="00FD33AB"/>
    <w:rsid w:val="00FD4724"/>
    <w:rsid w:val="00FD4A68"/>
    <w:rsid w:val="00FD68ED"/>
    <w:rsid w:val="00FE2824"/>
    <w:rsid w:val="00FE661F"/>
    <w:rsid w:val="00FE6EAA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9A409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C03C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03C9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288D1-A2DD-482C-9FD5-2C6A435A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8</TotalTime>
  <Pages>3</Pages>
  <Words>757</Words>
  <Characters>6442</Characters>
  <Application>Microsoft Office Word</Application>
  <DocSecurity>0</DocSecurity>
  <Lines>117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Objectives</vt:lpstr>
      <vt:lpstr>Background / Scenario</vt:lpstr>
      <vt:lpstr>Explore the Terms of Service Policy</vt:lpstr>
      <vt:lpstr>Analyze Your Online Behavior</vt:lpstr>
    </vt:vector>
  </TitlesOfParts>
  <Company>Microsoft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Sukyi</cp:lastModifiedBy>
  <cp:revision>7</cp:revision>
  <cp:lastPrinted>2014-06-20T22:17:00Z</cp:lastPrinted>
  <dcterms:created xsi:type="dcterms:W3CDTF">2016-02-29T16:16:00Z</dcterms:created>
  <dcterms:modified xsi:type="dcterms:W3CDTF">2017-11-30T19:17:00Z</dcterms:modified>
</cp:coreProperties>
</file>